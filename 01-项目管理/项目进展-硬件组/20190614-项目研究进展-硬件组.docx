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E19" w:rsidRPr="00100A2B" w:rsidRDefault="0051033E" w:rsidP="005E4112">
      <w:pPr>
        <w:jc w:val="center"/>
        <w:rPr>
          <w:rFonts w:asciiTheme="minorEastAsia" w:hAnsiTheme="minorEastAsia"/>
          <w:b/>
          <w:sz w:val="30"/>
          <w:szCs w:val="30"/>
          <w:rPrChange w:id="0" w:author="AUAS" w:date="2019-06-14T14:30:00Z">
            <w:rPr>
              <w:b/>
              <w:sz w:val="30"/>
              <w:szCs w:val="30"/>
            </w:rPr>
          </w:rPrChange>
        </w:rPr>
      </w:pPr>
      <w:r w:rsidRPr="00100A2B">
        <w:rPr>
          <w:rFonts w:asciiTheme="minorEastAsia" w:hAnsiTheme="minorEastAsia" w:hint="eastAsia"/>
          <w:b/>
          <w:sz w:val="30"/>
          <w:szCs w:val="30"/>
          <w:rPrChange w:id="1" w:author="AUAS" w:date="2019-06-14T14:30:00Z">
            <w:rPr>
              <w:rFonts w:hint="eastAsia"/>
              <w:b/>
              <w:sz w:val="30"/>
              <w:szCs w:val="30"/>
            </w:rPr>
          </w:rPrChange>
        </w:rPr>
        <w:t>201900</w:t>
      </w:r>
      <w:del w:id="2" w:author="AUAS" w:date="2019-06-14T14:39:00Z">
        <w:r w:rsidRPr="00100A2B" w:rsidDel="001F581D">
          <w:rPr>
            <w:rFonts w:asciiTheme="minorEastAsia" w:hAnsiTheme="minorEastAsia" w:hint="eastAsia"/>
            <w:b/>
            <w:sz w:val="30"/>
            <w:szCs w:val="30"/>
            <w:rPrChange w:id="3" w:author="AUAS" w:date="2019-06-14T14:30:00Z">
              <w:rPr>
                <w:rFonts w:hint="eastAsia"/>
                <w:b/>
                <w:sz w:val="30"/>
                <w:szCs w:val="30"/>
              </w:rPr>
            </w:rPrChange>
          </w:rPr>
          <w:delText>5</w:delText>
        </w:r>
      </w:del>
      <w:ins w:id="4" w:author="AUAS" w:date="2019-06-14T14:39:00Z">
        <w:r w:rsidR="001F581D">
          <w:rPr>
            <w:rFonts w:asciiTheme="minorEastAsia" w:hAnsiTheme="minorEastAsia" w:hint="eastAsia"/>
            <w:b/>
            <w:sz w:val="30"/>
            <w:szCs w:val="30"/>
          </w:rPr>
          <w:t>6</w:t>
        </w:r>
      </w:ins>
      <w:del w:id="5" w:author="AUAS" w:date="2019-05-26T11:27:00Z">
        <w:r w:rsidRPr="00100A2B" w:rsidDel="00942A19">
          <w:rPr>
            <w:rFonts w:asciiTheme="minorEastAsia" w:hAnsiTheme="minorEastAsia" w:hint="eastAsia"/>
            <w:b/>
            <w:sz w:val="30"/>
            <w:szCs w:val="30"/>
            <w:rPrChange w:id="6" w:author="AUAS" w:date="2019-06-14T14:30:00Z">
              <w:rPr>
                <w:rFonts w:hint="eastAsia"/>
                <w:b/>
                <w:sz w:val="30"/>
                <w:szCs w:val="30"/>
              </w:rPr>
            </w:rPrChange>
          </w:rPr>
          <w:delText>0</w:delText>
        </w:r>
      </w:del>
      <w:ins w:id="7" w:author="AUAS" w:date="2019-06-14T14:39:00Z">
        <w:r w:rsidR="001F581D">
          <w:rPr>
            <w:rFonts w:asciiTheme="minorEastAsia" w:hAnsiTheme="minorEastAsia" w:hint="eastAsia"/>
            <w:b/>
            <w:sz w:val="30"/>
            <w:szCs w:val="30"/>
          </w:rPr>
          <w:t>14</w:t>
        </w:r>
      </w:ins>
      <w:del w:id="8" w:author="AUAS" w:date="2019-05-26T11:27:00Z">
        <w:r w:rsidRPr="00100A2B" w:rsidDel="00942A19">
          <w:rPr>
            <w:rFonts w:asciiTheme="minorEastAsia" w:hAnsiTheme="minorEastAsia" w:hint="eastAsia"/>
            <w:b/>
            <w:sz w:val="30"/>
            <w:szCs w:val="30"/>
            <w:rPrChange w:id="9" w:author="AUAS" w:date="2019-06-14T14:30:00Z">
              <w:rPr>
                <w:rFonts w:hint="eastAsia"/>
                <w:b/>
                <w:sz w:val="30"/>
                <w:szCs w:val="30"/>
              </w:rPr>
            </w:rPrChange>
          </w:rPr>
          <w:delText>5</w:delText>
        </w:r>
      </w:del>
      <w:r w:rsidR="005E4112" w:rsidRPr="00100A2B">
        <w:rPr>
          <w:rFonts w:asciiTheme="minorEastAsia" w:hAnsiTheme="minorEastAsia" w:hint="eastAsia"/>
          <w:b/>
          <w:sz w:val="30"/>
          <w:szCs w:val="30"/>
          <w:rPrChange w:id="10" w:author="AUAS" w:date="2019-06-14T14:30:00Z">
            <w:rPr>
              <w:rFonts w:hint="eastAsia"/>
              <w:b/>
              <w:sz w:val="30"/>
              <w:szCs w:val="30"/>
            </w:rPr>
          </w:rPrChange>
        </w:rPr>
        <w:t>项目研究进展——硬件组</w:t>
      </w:r>
    </w:p>
    <w:p w:rsidR="005E4112" w:rsidRPr="00100A2B" w:rsidRDefault="005E4112" w:rsidP="005E4112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  <w:rPrChange w:id="11" w:author="AUAS" w:date="2019-06-14T14:30:00Z">
            <w:rPr>
              <w:sz w:val="24"/>
              <w:szCs w:val="24"/>
            </w:rPr>
          </w:rPrChange>
        </w:rPr>
      </w:pPr>
      <w:r w:rsidRPr="00100A2B">
        <w:rPr>
          <w:rFonts w:asciiTheme="minorEastAsia" w:hAnsiTheme="minorEastAsia" w:hint="eastAsia"/>
          <w:sz w:val="24"/>
          <w:szCs w:val="24"/>
          <w:rPrChange w:id="12" w:author="AUAS" w:date="2019-06-14T14:30:00Z">
            <w:rPr>
              <w:rFonts w:hint="eastAsia"/>
              <w:sz w:val="24"/>
              <w:szCs w:val="24"/>
            </w:rPr>
          </w:rPrChange>
        </w:rPr>
        <w:t>已完成的工作内容</w:t>
      </w:r>
    </w:p>
    <w:p w:rsidR="005E4112" w:rsidRPr="00100A2B" w:rsidRDefault="00942A19" w:rsidP="005E4112">
      <w:pPr>
        <w:pStyle w:val="a3"/>
        <w:ind w:left="360" w:firstLineChars="0" w:firstLine="0"/>
        <w:jc w:val="left"/>
        <w:rPr>
          <w:rFonts w:asciiTheme="minorEastAsia" w:hAnsiTheme="minorEastAsia"/>
          <w:sz w:val="24"/>
          <w:szCs w:val="24"/>
          <w:rPrChange w:id="13" w:author="AUAS" w:date="2019-06-14T14:30:00Z">
            <w:rPr>
              <w:sz w:val="24"/>
              <w:szCs w:val="24"/>
            </w:rPr>
          </w:rPrChange>
        </w:rPr>
      </w:pPr>
      <w:ins w:id="14" w:author="AUAS" w:date="2019-05-26T11:28:00Z">
        <w:r w:rsidRPr="00100A2B">
          <w:rPr>
            <w:rFonts w:asciiTheme="minorEastAsia" w:hAnsiTheme="minorEastAsia" w:hint="eastAsia"/>
            <w:sz w:val="24"/>
            <w:szCs w:val="24"/>
            <w:rPrChange w:id="15" w:author="AUAS" w:date="2019-06-14T14:30:00Z">
              <w:rPr>
                <w:rFonts w:hint="eastAsia"/>
                <w:sz w:val="24"/>
                <w:szCs w:val="24"/>
              </w:rPr>
            </w:rPrChange>
          </w:rPr>
          <w:t>（1）</w:t>
        </w:r>
      </w:ins>
      <w:del w:id="16" w:author="AUAS" w:date="2019-05-26T11:28:00Z">
        <w:r w:rsidR="005E4112" w:rsidRPr="00100A2B" w:rsidDel="00942A19">
          <w:rPr>
            <mc:AlternateContent>
              <mc:Choice Requires="w16se">
                <w:rFonts w:asciiTheme="minorEastAsia" w:hAnsiTheme="minorEastAsia" w:hint="eastAsia"/>
              </mc:Choice>
              <mc:Fallback>
                <w:rFonts w:ascii="宋体" w:eastAsia="宋体" w:hAnsi="宋体" w:cs="宋体" w:hint="eastAsia"/>
              </mc:Fallback>
            </mc:AlternateContent>
            <w:sz w:val="24"/>
            <w:szCs w:val="24"/>
            <w:rPrChange w:id="17" w:author="AUAS" w:date="2019-06-14T14:30:00Z">
              <w:rPr>
                <mc:AlternateContent>
                  <mc:Choice Requires="w16se">
                    <w:rFonts w:hint="eastAsia"/>
                  </mc:Choice>
                  <mc:Fallback>
                    <w:rFonts w:ascii="宋体" w:eastAsia="宋体" w:hAnsi="宋体" w:cs="宋体" w:hint="eastAsia"/>
                  </mc:Fallback>
                </mc:AlternateContent>
                <w:sz w:val="24"/>
                <w:szCs w:val="24"/>
              </w:rPr>
            </w:rPrChange>
          </w:rPr>
          <mc:AlternateContent>
            <mc:Choice Requires="w16se">
              <w16se:symEx w16se:font="宋体" w16se:char="2460"/>
            </mc:Choice>
            <mc:Fallback>
              <w:delText>①</w:delText>
            </mc:Fallback>
          </mc:AlternateContent>
        </w:r>
      </w:del>
      <w:del w:id="18" w:author="AUAS" w:date="2019-06-14T14:12:00Z">
        <w:r w:rsidR="00161D41" w:rsidRPr="00100A2B" w:rsidDel="00161D41">
          <w:rPr>
            <w:rFonts w:asciiTheme="minorEastAsia" w:hAnsiTheme="minorEastAsia" w:hint="eastAsia"/>
            <w:sz w:val="24"/>
            <w:szCs w:val="24"/>
            <w:rPrChange w:id="19" w:author="AUAS" w:date="2019-06-14T14:30:00Z">
              <w:rPr>
                <w:rFonts w:hint="eastAsia"/>
                <w:sz w:val="24"/>
                <w:szCs w:val="24"/>
              </w:rPr>
            </w:rPrChange>
          </w:rPr>
          <w:delText>两台电脑均安装完Ubuntu14.04系统</w:delText>
        </w:r>
      </w:del>
      <w:ins w:id="20" w:author="AUAS" w:date="2019-06-14T14:12:00Z">
        <w:r w:rsidR="00161D41" w:rsidRPr="00100A2B">
          <w:rPr>
            <w:rFonts w:asciiTheme="minorEastAsia" w:hAnsiTheme="minorEastAsia" w:hint="eastAsia"/>
            <w:sz w:val="24"/>
            <w:szCs w:val="24"/>
            <w:rPrChange w:id="21" w:author="AUAS" w:date="2019-06-14T14:30:00Z">
              <w:rPr>
                <w:rFonts w:hint="eastAsia"/>
                <w:sz w:val="24"/>
                <w:szCs w:val="24"/>
              </w:rPr>
            </w:rPrChange>
          </w:rPr>
          <w:t>笔记本均安装网卡（目前已有四台电脑</w:t>
        </w:r>
      </w:ins>
      <w:ins w:id="22" w:author="AUAS" w:date="2019-06-14T14:13:00Z">
        <w:r w:rsidR="00161D41" w:rsidRPr="00100A2B">
          <w:rPr>
            <w:rFonts w:asciiTheme="minorEastAsia" w:hAnsiTheme="minorEastAsia" w:hint="eastAsia"/>
            <w:sz w:val="24"/>
            <w:szCs w:val="24"/>
            <w:rPrChange w:id="23" w:author="AUAS" w:date="2019-06-14T14:30:00Z">
              <w:rPr>
                <w:rFonts w:hint="eastAsia"/>
                <w:sz w:val="24"/>
                <w:szCs w:val="24"/>
              </w:rPr>
            </w:rPrChange>
          </w:rPr>
          <w:t>可参与测试</w:t>
        </w:r>
      </w:ins>
      <w:ins w:id="24" w:author="AUAS" w:date="2019-06-14T14:12:00Z">
        <w:r w:rsidR="00161D41" w:rsidRPr="00100A2B">
          <w:rPr>
            <w:rFonts w:asciiTheme="minorEastAsia" w:hAnsiTheme="minorEastAsia" w:hint="eastAsia"/>
            <w:sz w:val="24"/>
            <w:szCs w:val="24"/>
            <w:rPrChange w:id="25" w:author="AUAS" w:date="2019-06-14T14:30:00Z">
              <w:rPr>
                <w:rFonts w:hint="eastAsia"/>
                <w:sz w:val="24"/>
                <w:szCs w:val="24"/>
              </w:rPr>
            </w:rPrChange>
          </w:rPr>
          <w:t>）</w:t>
        </w:r>
      </w:ins>
      <w:ins w:id="26" w:author="AUAS" w:date="2019-05-05T16:28:00Z">
        <w:r w:rsidR="00D55A9F" w:rsidRPr="00100A2B">
          <w:rPr>
            <w:rFonts w:asciiTheme="minorEastAsia" w:hAnsiTheme="minorEastAsia" w:hint="eastAsia"/>
            <w:sz w:val="24"/>
            <w:szCs w:val="24"/>
            <w:rPrChange w:id="27" w:author="AUAS" w:date="2019-06-14T14:30:00Z">
              <w:rPr>
                <w:rFonts w:hint="eastAsia"/>
                <w:sz w:val="24"/>
                <w:szCs w:val="24"/>
              </w:rPr>
            </w:rPrChange>
          </w:rPr>
          <w:t>。</w:t>
        </w:r>
      </w:ins>
    </w:p>
    <w:p w:rsidR="00942A19" w:rsidRPr="00100A2B" w:rsidRDefault="00161D41" w:rsidP="005E4112">
      <w:pPr>
        <w:pStyle w:val="a3"/>
        <w:ind w:left="360" w:firstLineChars="0" w:firstLine="0"/>
        <w:jc w:val="left"/>
        <w:rPr>
          <w:rFonts w:asciiTheme="minorEastAsia" w:hAnsiTheme="minorEastAsia"/>
          <w:sz w:val="24"/>
          <w:szCs w:val="24"/>
          <w:rPrChange w:id="28" w:author="AUAS" w:date="2019-06-14T14:30:00Z">
            <w:rPr>
              <w:sz w:val="24"/>
              <w:szCs w:val="24"/>
            </w:rPr>
          </w:rPrChange>
        </w:rPr>
      </w:pPr>
      <w:ins w:id="29" w:author="AUAS" w:date="2019-06-14T14:13:00Z">
        <w:r w:rsidRPr="00100A2B">
          <w:rPr>
            <w:rFonts w:asciiTheme="minorEastAsia" w:hAnsiTheme="minorEastAsia" w:hint="eastAsia"/>
            <w:sz w:val="24"/>
            <w:szCs w:val="24"/>
            <w:rPrChange w:id="30" w:author="AUAS" w:date="2019-06-14T14:30:00Z">
              <w:rPr>
                <w:rFonts w:hint="eastAsia"/>
                <w:sz w:val="24"/>
                <w:szCs w:val="24"/>
              </w:rPr>
            </w:rPrChange>
          </w:rPr>
          <w:t>（2）四台测试机</w:t>
        </w:r>
      </w:ins>
      <w:ins w:id="31" w:author="AUAS" w:date="2019-06-14T14:33:00Z">
        <w:r w:rsidR="003079C4">
          <w:rPr>
            <w:rFonts w:asciiTheme="minorEastAsia" w:hAnsiTheme="minorEastAsia" w:hint="eastAsia"/>
            <w:sz w:val="24"/>
            <w:szCs w:val="24"/>
          </w:rPr>
          <w:t>互相通信（</w:t>
        </w:r>
      </w:ins>
      <w:ins w:id="32" w:author="AUAS" w:date="2019-06-14T14:13:00Z">
        <w:r w:rsidRPr="00100A2B">
          <w:rPr>
            <w:rFonts w:asciiTheme="minorEastAsia" w:hAnsiTheme="minorEastAsia" w:hint="eastAsia"/>
            <w:sz w:val="24"/>
            <w:szCs w:val="24"/>
            <w:rPrChange w:id="33" w:author="AUAS" w:date="2019-06-14T14:30:00Z">
              <w:rPr>
                <w:rFonts w:hint="eastAsia"/>
                <w:sz w:val="24"/>
                <w:szCs w:val="24"/>
              </w:rPr>
            </w:rPrChange>
          </w:rPr>
          <w:t>组建mesh网络</w:t>
        </w:r>
      </w:ins>
      <w:ins w:id="34" w:author="AUAS" w:date="2019-06-14T14:33:00Z">
        <w:r w:rsidR="003079C4">
          <w:rPr>
            <w:rFonts w:asciiTheme="minorEastAsia" w:hAnsiTheme="minorEastAsia"/>
            <w:sz w:val="24"/>
            <w:szCs w:val="24"/>
          </w:rPr>
          <w:t>）</w:t>
        </w:r>
      </w:ins>
      <w:del w:id="35" w:author="AUAS" w:date="2019-05-26T11:28:00Z">
        <w:r w:rsidR="005E4112" w:rsidRPr="00100A2B" w:rsidDel="00942A19">
          <w:rPr>
            <mc:AlternateContent>
              <mc:Choice Requires="w16se">
                <w:rFonts w:asciiTheme="minorEastAsia" w:hAnsiTheme="minorEastAsia" w:hint="eastAsia"/>
              </mc:Choice>
              <mc:Fallback>
                <w:rFonts w:ascii="宋体" w:eastAsia="宋体" w:hAnsi="宋体" w:cs="宋体" w:hint="eastAsia"/>
              </mc:Fallback>
            </mc:AlternateContent>
            <w:sz w:val="24"/>
            <w:szCs w:val="24"/>
            <w:rPrChange w:id="36" w:author="AUAS" w:date="2019-06-14T14:30:00Z">
              <w:rPr>
                <mc:AlternateContent>
                  <mc:Choice Requires="w16se">
                    <w:rFonts w:hint="eastAsia"/>
                  </mc:Choice>
                  <mc:Fallback>
                    <w:rFonts w:ascii="宋体" w:eastAsia="宋体" w:hAnsi="宋体" w:cs="宋体" w:hint="eastAsia"/>
                  </mc:Fallback>
                </mc:AlternateContent>
                <w:sz w:val="24"/>
                <w:szCs w:val="24"/>
              </w:rPr>
            </w:rPrChange>
          </w:rPr>
          <mc:AlternateContent>
            <mc:Choice Requires="w16se">
              <w16se:symEx w16se:font="宋体" w16se:char="2461"/>
            </mc:Choice>
            <mc:Fallback>
              <w:delText>②</w:delText>
            </mc:Fallback>
          </mc:AlternateContent>
        </w:r>
      </w:del>
      <w:del w:id="37" w:author="AUAS" w:date="2019-06-14T14:12:00Z">
        <w:r w:rsidR="0051033E" w:rsidRPr="00100A2B" w:rsidDel="00161D41">
          <w:rPr>
            <w:rFonts w:asciiTheme="minorEastAsia" w:hAnsiTheme="minorEastAsia" w:hint="eastAsia"/>
            <w:sz w:val="24"/>
            <w:szCs w:val="24"/>
            <w:rPrChange w:id="38" w:author="AUAS" w:date="2019-06-14T14:30:00Z">
              <w:rPr>
                <w:rFonts w:hint="eastAsia"/>
                <w:sz w:val="24"/>
                <w:szCs w:val="24"/>
              </w:rPr>
            </w:rPrChange>
          </w:rPr>
          <w:delText>两台电脑均安装完</w:delText>
        </w:r>
        <w:r w:rsidR="005E4112" w:rsidRPr="00100A2B" w:rsidDel="00161D41">
          <w:rPr>
            <w:rFonts w:asciiTheme="minorEastAsia" w:hAnsiTheme="minorEastAsia" w:hint="eastAsia"/>
            <w:sz w:val="24"/>
            <w:szCs w:val="24"/>
            <w:rPrChange w:id="39" w:author="AUAS" w:date="2019-06-14T14:30:00Z">
              <w:rPr>
                <w:rFonts w:hint="eastAsia"/>
                <w:sz w:val="24"/>
                <w:szCs w:val="24"/>
              </w:rPr>
            </w:rPrChange>
          </w:rPr>
          <w:delText>csitool工具</w:delText>
        </w:r>
      </w:del>
    </w:p>
    <w:p w:rsidR="005E4112" w:rsidRPr="00100A2B" w:rsidRDefault="005E4112" w:rsidP="005E4112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  <w:rPrChange w:id="40" w:author="AUAS" w:date="2019-06-14T14:30:00Z">
            <w:rPr>
              <w:sz w:val="24"/>
              <w:szCs w:val="24"/>
            </w:rPr>
          </w:rPrChange>
        </w:rPr>
      </w:pPr>
      <w:r w:rsidRPr="00100A2B">
        <w:rPr>
          <w:rFonts w:asciiTheme="minorEastAsia" w:hAnsiTheme="minorEastAsia" w:hint="eastAsia"/>
          <w:sz w:val="24"/>
          <w:szCs w:val="24"/>
          <w:rPrChange w:id="41" w:author="AUAS" w:date="2019-06-14T14:30:00Z">
            <w:rPr>
              <w:rFonts w:hint="eastAsia"/>
              <w:sz w:val="24"/>
              <w:szCs w:val="24"/>
            </w:rPr>
          </w:rPrChange>
        </w:rPr>
        <w:t>下一步的工作计划</w:t>
      </w:r>
    </w:p>
    <w:p w:rsidR="005E4112" w:rsidRPr="00100A2B" w:rsidDel="00942A19" w:rsidRDefault="005E4112" w:rsidP="005E4112">
      <w:pPr>
        <w:ind w:left="360"/>
        <w:jc w:val="left"/>
        <w:rPr>
          <w:del w:id="42" w:author="AUAS" w:date="2019-05-26T11:29:00Z"/>
          <w:rFonts w:asciiTheme="minorEastAsia" w:hAnsiTheme="minorEastAsia" w:hint="eastAsia"/>
          <w:sz w:val="24"/>
          <w:szCs w:val="24"/>
          <w:rPrChange w:id="43" w:author="AUAS" w:date="2019-06-14T14:30:00Z">
            <w:rPr>
              <w:del w:id="44" w:author="AUAS" w:date="2019-05-26T11:29:00Z"/>
              <w:sz w:val="24"/>
              <w:szCs w:val="24"/>
            </w:rPr>
          </w:rPrChange>
        </w:rPr>
      </w:pPr>
      <w:del w:id="45" w:author="AUAS" w:date="2019-05-26T11:29:00Z">
        <w:r w:rsidRPr="00100A2B" w:rsidDel="00942A19">
          <w:rPr>
            <mc:AlternateContent>
              <mc:Choice Requires="w16se">
                <w:rFonts w:asciiTheme="minorEastAsia" w:hAnsiTheme="minorEastAsia" w:hint="eastAsia"/>
              </mc:Choice>
              <mc:Fallback>
                <w:rFonts w:ascii="宋体" w:eastAsia="宋体" w:hAnsi="宋体" w:cs="宋体" w:hint="eastAsia"/>
              </mc:Fallback>
            </mc:AlternateContent>
            <w:sz w:val="24"/>
            <w:szCs w:val="24"/>
            <w:rPrChange w:id="46" w:author="AUAS" w:date="2019-06-14T14:30:00Z">
              <w:rPr>
                <mc:AlternateContent>
                  <mc:Choice Requires="w16se">
                    <w:rFonts w:hint="eastAsia"/>
                  </mc:Choice>
                  <mc:Fallback>
                    <w:rFonts w:ascii="宋体" w:eastAsia="宋体" w:hAnsi="宋体" w:cs="宋体" w:hint="eastAsia"/>
                  </mc:Fallback>
                </mc:AlternateContent>
                <w:sz w:val="24"/>
                <w:szCs w:val="24"/>
              </w:rPr>
            </w:rPrChange>
          </w:rPr>
          <mc:AlternateContent>
            <mc:Choice Requires="w16se">
              <w16se:symEx w16se:font="宋体" w16se:char="2460"/>
            </mc:Choice>
            <mc:Fallback>
              <w:delText>①</w:delText>
            </mc:Fallback>
          </mc:AlternateContent>
        </w:r>
      </w:del>
      <w:del w:id="47" w:author="AUAS" w:date="2019-05-05T16:19:00Z">
        <w:r w:rsidRPr="00100A2B" w:rsidDel="0051033E">
          <w:rPr>
            <w:rFonts w:asciiTheme="minorEastAsia" w:hAnsiTheme="minorEastAsia" w:hint="eastAsia"/>
            <w:sz w:val="24"/>
            <w:szCs w:val="24"/>
            <w:rPrChange w:id="48" w:author="AUAS" w:date="2019-06-14T14:30:00Z">
              <w:rPr>
                <w:rFonts w:hint="eastAsia"/>
                <w:sz w:val="24"/>
                <w:szCs w:val="24"/>
              </w:rPr>
            </w:rPrChange>
          </w:rPr>
          <w:delText>34电脑安装csitool工具</w:delText>
        </w:r>
      </w:del>
    </w:p>
    <w:p w:rsidR="005E4112" w:rsidRPr="00100A2B" w:rsidDel="00942A19" w:rsidRDefault="005E4112" w:rsidP="005E4112">
      <w:pPr>
        <w:ind w:left="360"/>
        <w:jc w:val="left"/>
        <w:rPr>
          <w:del w:id="49" w:author="AUAS" w:date="2019-05-26T11:29:00Z"/>
          <w:rFonts w:asciiTheme="minorEastAsia" w:hAnsiTheme="minorEastAsia" w:hint="eastAsia"/>
          <w:sz w:val="24"/>
          <w:szCs w:val="24"/>
          <w:rPrChange w:id="50" w:author="AUAS" w:date="2019-06-14T14:30:00Z">
            <w:rPr>
              <w:del w:id="51" w:author="AUAS" w:date="2019-05-26T11:29:00Z"/>
              <w:sz w:val="24"/>
              <w:szCs w:val="24"/>
            </w:rPr>
          </w:rPrChange>
        </w:rPr>
      </w:pPr>
      <w:del w:id="52" w:author="AUAS" w:date="2019-05-26T11:29:00Z">
        <w:r w:rsidRPr="00100A2B" w:rsidDel="00942A19">
          <w:rPr>
            <mc:AlternateContent>
              <mc:Choice Requires="w16se">
                <w:rFonts w:asciiTheme="minorEastAsia" w:hAnsiTheme="minorEastAsia" w:hint="eastAsia"/>
              </mc:Choice>
              <mc:Fallback>
                <w:rFonts w:ascii="宋体" w:eastAsia="宋体" w:hAnsi="宋体" w:cs="宋体" w:hint="eastAsia"/>
              </mc:Fallback>
            </mc:AlternateContent>
            <w:sz w:val="24"/>
            <w:szCs w:val="24"/>
            <w:rPrChange w:id="53" w:author="AUAS" w:date="2019-06-14T14:30:00Z">
              <w:rPr>
                <mc:AlternateContent>
                  <mc:Choice Requires="w16se">
                    <w:rFonts w:hint="eastAsia"/>
                  </mc:Choice>
                  <mc:Fallback>
                    <w:rFonts w:ascii="宋体" w:eastAsia="宋体" w:hAnsi="宋体" w:cs="宋体" w:hint="eastAsia"/>
                  </mc:Fallback>
                </mc:AlternateContent>
                <w:sz w:val="24"/>
                <w:szCs w:val="24"/>
              </w:rPr>
            </w:rPrChange>
          </w:rPr>
          <mc:AlternateContent>
            <mc:Choice Requires="w16se">
              <w16se:symEx w16se:font="宋体" w16se:char="2461"/>
            </mc:Choice>
            <mc:Fallback>
              <w:delText>②</w:delText>
            </mc:Fallback>
          </mc:AlternateContent>
        </w:r>
      </w:del>
      <w:del w:id="54" w:author="AUAS" w:date="2019-05-05T16:19:00Z">
        <w:r w:rsidRPr="00100A2B" w:rsidDel="0051033E">
          <w:rPr>
            <w:rFonts w:asciiTheme="minorEastAsia" w:hAnsiTheme="minorEastAsia" w:hint="eastAsia"/>
            <w:sz w:val="24"/>
            <w:szCs w:val="24"/>
            <w:rPrChange w:id="55" w:author="AUAS" w:date="2019-06-14T14:30:00Z">
              <w:rPr>
                <w:rFonts w:hint="eastAsia"/>
                <w:sz w:val="24"/>
                <w:szCs w:val="24"/>
              </w:rPr>
            </w:rPrChange>
          </w:rPr>
          <w:delText>两台电脑使用监控模式获取</w:delText>
        </w:r>
      </w:del>
      <w:del w:id="56" w:author="AUAS" w:date="2019-05-26T11:29:00Z">
        <w:r w:rsidRPr="00100A2B" w:rsidDel="00942A19">
          <w:rPr>
            <w:rFonts w:asciiTheme="minorEastAsia" w:hAnsiTheme="minorEastAsia" w:hint="eastAsia"/>
            <w:sz w:val="24"/>
            <w:szCs w:val="24"/>
            <w:rPrChange w:id="57" w:author="AUAS" w:date="2019-06-14T14:30:00Z">
              <w:rPr>
                <w:rFonts w:hint="eastAsia"/>
                <w:sz w:val="24"/>
                <w:szCs w:val="24"/>
              </w:rPr>
            </w:rPrChange>
          </w:rPr>
          <w:delText>csi数据</w:delText>
        </w:r>
      </w:del>
    </w:p>
    <w:p w:rsidR="00942A19" w:rsidRPr="00100A2B" w:rsidRDefault="00D34C0D" w:rsidP="00161D41">
      <w:pPr>
        <w:ind w:left="360"/>
        <w:jc w:val="left"/>
        <w:rPr>
          <w:rFonts w:asciiTheme="minorEastAsia" w:hAnsiTheme="minorEastAsia"/>
          <w:sz w:val="24"/>
          <w:szCs w:val="24"/>
          <w:rPrChange w:id="58" w:author="AUAS" w:date="2019-06-14T14:30:00Z">
            <w:rPr>
              <w:sz w:val="24"/>
              <w:szCs w:val="24"/>
            </w:rPr>
          </w:rPrChange>
        </w:rPr>
        <w:pPrChange w:id="59" w:author="AUAS" w:date="2019-06-14T14:13:00Z">
          <w:pPr>
            <w:ind w:left="360"/>
            <w:jc w:val="left"/>
          </w:pPr>
        </w:pPrChange>
      </w:pPr>
      <w:del w:id="60" w:author="AUAS" w:date="2019-05-26T11:29:00Z">
        <w:r w:rsidRPr="00100A2B" w:rsidDel="00942A19">
          <w:rPr>
            <mc:AlternateContent>
              <mc:Choice Requires="w16se">
                <w:rFonts w:asciiTheme="minorEastAsia" w:hAnsiTheme="minorEastAsia" w:hint="eastAsia"/>
              </mc:Choice>
              <mc:Fallback>
                <w:rFonts w:ascii="宋体" w:eastAsia="宋体" w:hAnsi="宋体" w:cs="宋体" w:hint="eastAsia"/>
              </mc:Fallback>
            </mc:AlternateContent>
            <w:sz w:val="24"/>
            <w:szCs w:val="24"/>
            <w:rPrChange w:id="61" w:author="AUAS" w:date="2019-06-14T14:30:00Z">
              <w:rPr>
                <mc:AlternateContent>
                  <mc:Choice Requires="w16se">
                    <w:rFonts w:hint="eastAsia"/>
                  </mc:Choice>
                  <mc:Fallback>
                    <w:rFonts w:ascii="宋体" w:eastAsia="宋体" w:hAnsi="宋体" w:cs="宋体" w:hint="eastAsia"/>
                  </mc:Fallback>
                </mc:AlternateContent>
                <w:sz w:val="24"/>
                <w:szCs w:val="24"/>
              </w:rPr>
            </w:rPrChange>
          </w:rPr>
          <mc:AlternateContent>
            <mc:Choice Requires="w16se">
              <w16se:symEx w16se:font="宋体" w16se:char="2462"/>
            </mc:Choice>
            <mc:Fallback>
              <w:delText>③</w:delText>
            </mc:Fallback>
          </mc:AlternateContent>
        </w:r>
      </w:del>
      <w:del w:id="62" w:author="AUAS" w:date="2019-05-05T16:20:00Z">
        <w:r w:rsidRPr="00100A2B" w:rsidDel="0051033E">
          <w:rPr>
            <w:rFonts w:asciiTheme="minorEastAsia" w:hAnsiTheme="minorEastAsia" w:hint="eastAsia"/>
            <w:sz w:val="24"/>
            <w:szCs w:val="24"/>
            <w:rPrChange w:id="63" w:author="AUAS" w:date="2019-06-14T14:30:00Z">
              <w:rPr>
                <w:rFonts w:hint="eastAsia"/>
                <w:sz w:val="24"/>
                <w:szCs w:val="24"/>
              </w:rPr>
            </w:rPrChange>
          </w:rPr>
          <w:delText>先一台笔记本电脑安装5300无线网卡，安装Ubuntu14.04系统，以及csitool工具。</w:delText>
        </w:r>
      </w:del>
      <w:del w:id="64" w:author="AUAS" w:date="2019-05-26T11:29:00Z">
        <w:r w:rsidR="0051033E" w:rsidRPr="00100A2B" w:rsidDel="00942A19">
          <w:rPr>
            <w:rFonts w:asciiTheme="minorEastAsia" w:hAnsiTheme="minorEastAsia" w:hint="eastAsia"/>
            <w:sz w:val="24"/>
            <w:szCs w:val="24"/>
            <w:rPrChange w:id="65" w:author="AUAS" w:date="2019-06-14T14:30:00Z">
              <w:rPr>
                <w:rFonts w:hint="eastAsia"/>
                <w:sz w:val="24"/>
                <w:szCs w:val="24"/>
              </w:rPr>
            </w:rPrChange>
          </w:rPr>
          <w:delText>实现获取csi数据的可视化</w:delText>
        </w:r>
      </w:del>
      <w:ins w:id="66" w:author="AUAS" w:date="2019-06-14T14:34:00Z">
        <w:r w:rsidR="003079C4">
          <w:rPr>
            <w:rFonts w:asciiTheme="minorEastAsia" w:hAnsiTheme="minorEastAsia" w:hint="eastAsia"/>
            <w:sz w:val="24"/>
            <w:szCs w:val="24"/>
          </w:rPr>
          <w:t>（1）</w:t>
        </w:r>
      </w:ins>
      <w:ins w:id="67" w:author="AUAS" w:date="2019-06-14T14:37:00Z">
        <w:r w:rsidR="003079C4">
          <w:rPr>
            <w:rFonts w:asciiTheme="minorEastAsia" w:hAnsiTheme="minorEastAsia" w:hint="eastAsia"/>
            <w:sz w:val="24"/>
            <w:szCs w:val="24"/>
          </w:rPr>
          <w:t>远程调用</w:t>
        </w:r>
        <w:proofErr w:type="spellStart"/>
        <w:r w:rsidR="003079C4">
          <w:rPr>
            <w:rFonts w:asciiTheme="minorEastAsia" w:hAnsiTheme="minorEastAsia" w:hint="eastAsia"/>
            <w:sz w:val="24"/>
            <w:szCs w:val="24"/>
          </w:rPr>
          <w:t>matlab</w:t>
        </w:r>
        <w:proofErr w:type="spellEnd"/>
        <w:r w:rsidR="003079C4">
          <w:rPr>
            <w:rFonts w:asciiTheme="minorEastAsia" w:hAnsiTheme="minorEastAsia" w:hint="eastAsia"/>
            <w:sz w:val="24"/>
            <w:szCs w:val="24"/>
          </w:rPr>
          <w:t>代码，</w:t>
        </w:r>
      </w:ins>
      <w:ins w:id="68" w:author="AUAS" w:date="2019-06-14T14:38:00Z">
        <w:r w:rsidR="003079C4">
          <w:rPr>
            <w:rFonts w:asciiTheme="minorEastAsia" w:hAnsiTheme="minorEastAsia" w:hint="eastAsia"/>
            <w:sz w:val="24"/>
            <w:szCs w:val="24"/>
          </w:rPr>
          <w:t>以</w:t>
        </w:r>
      </w:ins>
      <w:proofErr w:type="spellStart"/>
      <w:ins w:id="69" w:author="AUAS" w:date="2019-06-14T14:37:00Z">
        <w:r w:rsidR="003079C4">
          <w:rPr>
            <w:rFonts w:asciiTheme="minorEastAsia" w:hAnsiTheme="minorEastAsia" w:hint="eastAsia"/>
            <w:sz w:val="24"/>
            <w:szCs w:val="24"/>
          </w:rPr>
          <w:t>csi</w:t>
        </w:r>
        <w:proofErr w:type="spellEnd"/>
        <w:r w:rsidR="003079C4">
          <w:rPr>
            <w:rFonts w:asciiTheme="minorEastAsia" w:hAnsiTheme="minorEastAsia" w:hint="eastAsia"/>
            <w:sz w:val="24"/>
            <w:szCs w:val="24"/>
          </w:rPr>
          <w:t>数据</w:t>
        </w:r>
      </w:ins>
      <w:ins w:id="70" w:author="AUAS" w:date="2019-06-14T14:38:00Z">
        <w:r w:rsidR="003079C4">
          <w:rPr>
            <w:rFonts w:asciiTheme="minorEastAsia" w:hAnsiTheme="minorEastAsia" w:hint="eastAsia"/>
            <w:sz w:val="24"/>
            <w:szCs w:val="24"/>
          </w:rPr>
          <w:t>的</w:t>
        </w:r>
      </w:ins>
      <w:ins w:id="71" w:author="AUAS" w:date="2019-06-14T14:37:00Z">
        <w:r w:rsidR="003079C4">
          <w:rPr>
            <w:rFonts w:asciiTheme="minorEastAsia" w:hAnsiTheme="minorEastAsia" w:hint="eastAsia"/>
            <w:sz w:val="24"/>
            <w:szCs w:val="24"/>
          </w:rPr>
          <w:t>可视化为</w:t>
        </w:r>
      </w:ins>
      <w:ins w:id="72" w:author="AUAS" w:date="2019-06-14T14:38:00Z">
        <w:r w:rsidR="003079C4">
          <w:rPr>
            <w:rFonts w:asciiTheme="minorEastAsia" w:hAnsiTheme="minorEastAsia" w:hint="eastAsia"/>
            <w:sz w:val="24"/>
            <w:szCs w:val="24"/>
          </w:rPr>
          <w:t>例</w:t>
        </w:r>
      </w:ins>
      <w:ins w:id="73" w:author="AUAS" w:date="2019-06-14T14:37:00Z">
        <w:r w:rsidR="003079C4">
          <w:rPr>
            <w:rFonts w:asciiTheme="minorEastAsia" w:hAnsiTheme="minorEastAsia" w:hint="eastAsia"/>
            <w:sz w:val="24"/>
            <w:szCs w:val="24"/>
          </w:rPr>
          <w:t>（为了保证定位的实时性，接收数据的同时应该可以调用</w:t>
        </w:r>
        <w:proofErr w:type="spellStart"/>
        <w:r w:rsidR="003079C4">
          <w:rPr>
            <w:rFonts w:asciiTheme="minorEastAsia" w:hAnsiTheme="minorEastAsia" w:hint="eastAsia"/>
            <w:sz w:val="24"/>
            <w:szCs w:val="24"/>
          </w:rPr>
          <w:t>matlab</w:t>
        </w:r>
        <w:proofErr w:type="spellEnd"/>
        <w:r w:rsidR="003079C4">
          <w:rPr>
            <w:rFonts w:asciiTheme="minorEastAsia" w:hAnsiTheme="minorEastAsia" w:hint="eastAsia"/>
            <w:sz w:val="24"/>
            <w:szCs w:val="24"/>
          </w:rPr>
          <w:t>代码</w:t>
        </w:r>
        <w:r w:rsidR="003079C4">
          <w:rPr>
            <w:rFonts w:asciiTheme="minorEastAsia" w:hAnsiTheme="minorEastAsia" w:hint="eastAsia"/>
            <w:sz w:val="24"/>
            <w:szCs w:val="24"/>
          </w:rPr>
          <w:t>）</w:t>
        </w:r>
      </w:ins>
    </w:p>
    <w:p w:rsidR="0051033E" w:rsidRPr="00100A2B" w:rsidRDefault="0051033E" w:rsidP="005E4112">
      <w:pPr>
        <w:ind w:left="360"/>
        <w:jc w:val="left"/>
        <w:rPr>
          <w:rFonts w:asciiTheme="minorEastAsia" w:hAnsiTheme="minorEastAsia"/>
          <w:sz w:val="24"/>
          <w:szCs w:val="24"/>
          <w:rPrChange w:id="74" w:author="AUAS" w:date="2019-06-14T14:30:00Z">
            <w:rPr>
              <w:sz w:val="24"/>
              <w:szCs w:val="24"/>
            </w:rPr>
          </w:rPrChange>
        </w:rPr>
      </w:pPr>
      <w:r w:rsidRPr="00100A2B">
        <w:rPr>
          <w:rFonts w:asciiTheme="minorEastAsia" w:hAnsiTheme="minorEastAsia"/>
          <w:sz w:val="24"/>
          <w:szCs w:val="24"/>
          <w:rPrChange w:id="75" w:author="AUAS" w:date="2019-06-14T14:30:00Z">
            <w:rPr>
              <w:sz w:val="24"/>
              <w:szCs w:val="24"/>
            </w:rPr>
          </w:rPrChange>
        </w:rPr>
        <w:tab/>
      </w:r>
      <w:ins w:id="76" w:author="AUAS" w:date="2019-06-14T14:38:00Z">
        <w:r w:rsidR="003079C4">
          <w:rPr>
            <w:rFonts w:asciiTheme="minorEastAsia" w:hAnsiTheme="minorEastAsia" w:hint="eastAsia"/>
            <w:sz w:val="24"/>
            <w:szCs w:val="24"/>
          </w:rPr>
          <w:t>（2）提高通信效率，研究</w:t>
        </w:r>
      </w:ins>
      <w:ins w:id="77" w:author="AUAS" w:date="2019-06-14T14:39:00Z">
        <w:r w:rsidR="003079C4">
          <w:rPr>
            <w:rFonts w:asciiTheme="minorEastAsia" w:hAnsiTheme="minorEastAsia" w:hint="eastAsia"/>
            <w:sz w:val="24"/>
            <w:szCs w:val="24"/>
          </w:rPr>
          <w:t>mesh网络的多信道方案。</w:t>
        </w:r>
      </w:ins>
      <w:del w:id="78" w:author="AUAS" w:date="2019-05-26T11:28:00Z">
        <w:r w:rsidRPr="00100A2B" w:rsidDel="00942A19">
          <w:rPr>
            <w:rFonts w:asciiTheme="minorEastAsia" w:hAnsiTheme="minorEastAsia" w:hint="eastAsia"/>
            <w:noProof/>
            <w:sz w:val="24"/>
            <w:szCs w:val="24"/>
            <w:rPrChange w:id="79" w:author="AUAS" w:date="2019-06-14T14:30:00Z">
              <w:rPr>
                <w:rFonts w:hint="eastAsia"/>
                <w:noProof/>
                <w:sz w:val="24"/>
                <w:szCs w:val="24"/>
              </w:rPr>
            </w:rPrChange>
          </w:rPr>
          <w:drawing>
            <wp:inline distT="0" distB="0" distL="0" distR="0">
              <wp:extent cx="5274310" cy="3296285"/>
              <wp:effectExtent l="0" t="0" r="2540" b="0"/>
              <wp:docPr id="1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1.png"/>
                      <pic:cNvPicPr/>
                    </pic:nvPicPr>
                    <pic:blipFill>
                      <a:blip r:embed="rId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32962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:rsidR="005E4112" w:rsidRPr="00100A2B" w:rsidRDefault="005E4112" w:rsidP="005E4112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  <w:rPrChange w:id="80" w:author="AUAS" w:date="2019-06-14T14:30:00Z">
            <w:rPr>
              <w:sz w:val="24"/>
              <w:szCs w:val="24"/>
            </w:rPr>
          </w:rPrChange>
        </w:rPr>
      </w:pPr>
      <w:r w:rsidRPr="00100A2B">
        <w:rPr>
          <w:rFonts w:asciiTheme="minorEastAsia" w:hAnsiTheme="minorEastAsia" w:hint="eastAsia"/>
          <w:sz w:val="24"/>
          <w:szCs w:val="24"/>
          <w:rPrChange w:id="81" w:author="AUAS" w:date="2019-06-14T14:30:00Z">
            <w:rPr>
              <w:rFonts w:hint="eastAsia"/>
              <w:sz w:val="24"/>
              <w:szCs w:val="24"/>
            </w:rPr>
          </w:rPrChange>
        </w:rPr>
        <w:t>遇到的困难或问题</w:t>
      </w:r>
    </w:p>
    <w:p w:rsidR="005E4112" w:rsidRPr="00100A2B" w:rsidDel="00161D41" w:rsidRDefault="005E4112" w:rsidP="005E4112">
      <w:pPr>
        <w:pStyle w:val="a3"/>
        <w:ind w:left="360" w:firstLineChars="0" w:firstLine="0"/>
        <w:jc w:val="left"/>
        <w:rPr>
          <w:del w:id="82" w:author="AUAS" w:date="2019-05-05T16:19:00Z"/>
          <w:rFonts w:asciiTheme="minorEastAsia" w:hAnsiTheme="minorEastAsia"/>
          <w:sz w:val="24"/>
          <w:szCs w:val="24"/>
          <w:rPrChange w:id="83" w:author="AUAS" w:date="2019-06-14T14:30:00Z">
            <w:rPr>
              <w:del w:id="84" w:author="AUAS" w:date="2019-05-05T16:19:00Z"/>
              <w:sz w:val="24"/>
              <w:szCs w:val="24"/>
            </w:rPr>
          </w:rPrChange>
        </w:rPr>
      </w:pPr>
      <w:del w:id="85" w:author="AUAS" w:date="2019-05-05T16:19:00Z">
        <w:r w:rsidRPr="00100A2B" w:rsidDel="0051033E">
          <w:rPr>
            <mc:AlternateContent>
              <mc:Choice Requires="w16se">
                <w:rFonts w:asciiTheme="minorEastAsia" w:hAnsiTheme="minorEastAsia" w:hint="eastAsia"/>
              </mc:Choice>
              <mc:Fallback>
                <w:rFonts w:ascii="宋体" w:eastAsia="宋体" w:hAnsi="宋体" w:cs="宋体" w:hint="eastAsia"/>
              </mc:Fallback>
            </mc:AlternateContent>
            <w:sz w:val="24"/>
            <w:szCs w:val="24"/>
            <w:rPrChange w:id="86" w:author="AUAS" w:date="2019-06-14T14:30:00Z">
              <w:rPr>
                <mc:AlternateContent>
                  <mc:Choice Requires="w16se">
                    <w:rFonts w:hint="eastAsia"/>
                  </mc:Choice>
                  <mc:Fallback>
                    <w:rFonts w:ascii="宋体" w:eastAsia="宋体" w:hAnsi="宋体" w:cs="宋体" w:hint="eastAsia"/>
                  </mc:Fallback>
                </mc:AlternateContent>
                <w:sz w:val="24"/>
                <w:szCs w:val="24"/>
              </w:rPr>
            </w:rPrChange>
          </w:rPr>
          <mc:AlternateContent>
            <mc:Choice Requires="w16se">
              <w16se:symEx w16se:font="宋体" w16se:char="2460"/>
            </mc:Choice>
            <mc:Fallback>
              <w:delText>①</w:delText>
            </mc:Fallback>
          </mc:AlternateContent>
        </w:r>
        <w:r w:rsidRPr="00100A2B" w:rsidDel="0051033E">
          <w:rPr>
            <w:rFonts w:asciiTheme="minorEastAsia" w:hAnsiTheme="minorEastAsia" w:hint="eastAsia"/>
            <w:sz w:val="24"/>
            <w:szCs w:val="24"/>
            <w:rPrChange w:id="87" w:author="AUAS" w:date="2019-06-14T14:30:00Z">
              <w:rPr>
                <w:rFonts w:hint="eastAsia"/>
                <w:sz w:val="24"/>
                <w:szCs w:val="24"/>
              </w:rPr>
            </w:rPrChange>
          </w:rPr>
          <w:delText>34电脑无法从git克隆csitool</w:delText>
        </w:r>
        <w:r w:rsidR="007B513F" w:rsidRPr="00100A2B" w:rsidDel="0051033E">
          <w:rPr>
            <w:rFonts w:asciiTheme="minorEastAsia" w:hAnsiTheme="minorEastAsia" w:hint="eastAsia"/>
            <w:sz w:val="24"/>
            <w:szCs w:val="24"/>
            <w:rPrChange w:id="88" w:author="AUAS" w:date="2019-06-14T14:30:00Z">
              <w:rPr>
                <w:rFonts w:hint="eastAsia"/>
                <w:sz w:val="24"/>
                <w:szCs w:val="24"/>
              </w:rPr>
            </w:rPrChange>
          </w:rPr>
          <w:delText>。</w:delText>
        </w:r>
        <w:r w:rsidRPr="00100A2B" w:rsidDel="0051033E">
          <w:rPr>
            <w:rFonts w:asciiTheme="minorEastAsia" w:hAnsiTheme="minorEastAsia" w:hint="eastAsia"/>
            <w:sz w:val="24"/>
            <w:szCs w:val="24"/>
            <w:rPrChange w:id="89" w:author="AUAS" w:date="2019-06-14T14:30:00Z">
              <w:rPr>
                <w:rFonts w:hint="eastAsia"/>
                <w:sz w:val="24"/>
                <w:szCs w:val="24"/>
              </w:rPr>
            </w:rPrChange>
          </w:rPr>
          <w:delText>为此使用许多代替方法：拷贝另一台已经下载并配置好的csitool、下载精简板的csitool，均出现问题无法正常使用csitool</w:delText>
        </w:r>
        <w:r w:rsidR="007B513F" w:rsidRPr="00100A2B" w:rsidDel="0051033E">
          <w:rPr>
            <w:rFonts w:asciiTheme="minorEastAsia" w:hAnsiTheme="minorEastAsia" w:hint="eastAsia"/>
            <w:sz w:val="24"/>
            <w:szCs w:val="24"/>
            <w:rPrChange w:id="90" w:author="AUAS" w:date="2019-06-14T14:30:00Z">
              <w:rPr>
                <w:rFonts w:hint="eastAsia"/>
                <w:sz w:val="24"/>
                <w:szCs w:val="24"/>
              </w:rPr>
            </w:rPrChange>
          </w:rPr>
          <w:delText>，最终因为配置文件混乱导致无法联网。现已经重装Ubuntu系统。</w:delText>
        </w:r>
      </w:del>
      <w:ins w:id="91" w:author="AUAS" w:date="2019-06-14T14:16:00Z">
        <w:r w:rsidR="00161D41" w:rsidRPr="00100A2B">
          <w:rPr>
            <w:rFonts w:asciiTheme="minorEastAsia" w:hAnsiTheme="minorEastAsia" w:hint="eastAsia"/>
            <w:sz w:val="24"/>
            <w:szCs w:val="24"/>
            <w:rPrChange w:id="92" w:author="AUAS" w:date="2019-06-14T14:30:00Z">
              <w:rPr>
                <w:rFonts w:hint="eastAsia"/>
                <w:sz w:val="24"/>
                <w:szCs w:val="24"/>
              </w:rPr>
            </w:rPrChange>
          </w:rPr>
          <w:t>网络查找资料</w:t>
        </w:r>
      </w:ins>
      <w:ins w:id="93" w:author="AUAS" w:date="2019-06-14T14:22:00Z">
        <w:r w:rsidR="00100A2B" w:rsidRPr="00100A2B">
          <w:rPr>
            <w:rFonts w:asciiTheme="minorEastAsia" w:hAnsiTheme="minorEastAsia" w:hint="eastAsia"/>
            <w:sz w:val="24"/>
            <w:szCs w:val="24"/>
            <w:rPrChange w:id="94" w:author="AUAS" w:date="2019-06-14T14:30:00Z">
              <w:rPr>
                <w:rFonts w:hint="eastAsia"/>
                <w:sz w:val="24"/>
                <w:szCs w:val="24"/>
              </w:rPr>
            </w:rPrChange>
          </w:rPr>
          <w:t>：</w:t>
        </w:r>
      </w:ins>
      <w:ins w:id="95" w:author="AUAS" w:date="2019-06-14T14:16:00Z">
        <w:r w:rsidR="00161D41" w:rsidRPr="00100A2B">
          <w:rPr>
            <w:rFonts w:asciiTheme="minorEastAsia" w:hAnsiTheme="minorEastAsia" w:hint="eastAsia"/>
            <w:sz w:val="24"/>
            <w:szCs w:val="24"/>
            <w:rPrChange w:id="96" w:author="AUAS" w:date="2019-06-14T14:30:00Z">
              <w:rPr>
                <w:rFonts w:hint="eastAsia"/>
                <w:sz w:val="24"/>
                <w:szCs w:val="24"/>
              </w:rPr>
            </w:rPrChange>
          </w:rPr>
          <w:t>mesh网络是多跳网格网络，有多种部署</w:t>
        </w:r>
      </w:ins>
      <w:ins w:id="97" w:author="AUAS" w:date="2019-06-14T14:17:00Z">
        <w:r w:rsidR="00161D41" w:rsidRPr="00100A2B">
          <w:rPr>
            <w:rFonts w:asciiTheme="minorEastAsia" w:hAnsiTheme="minorEastAsia" w:hint="eastAsia"/>
            <w:sz w:val="24"/>
            <w:szCs w:val="24"/>
            <w:rPrChange w:id="98" w:author="AUAS" w:date="2019-06-14T14:30:00Z">
              <w:rPr>
                <w:rFonts w:hint="eastAsia"/>
                <w:sz w:val="24"/>
                <w:szCs w:val="24"/>
              </w:rPr>
            </w:rPrChange>
          </w:rPr>
          <w:t>方案，其中最简单粗糙的一种方案是单频信道方案，设备</w:t>
        </w:r>
      </w:ins>
      <w:ins w:id="99" w:author="AUAS" w:date="2019-06-14T14:18:00Z">
        <w:r w:rsidR="00161D41" w:rsidRPr="00100A2B">
          <w:rPr>
            <w:rFonts w:asciiTheme="minorEastAsia" w:hAnsiTheme="minorEastAsia" w:hint="eastAsia"/>
            <w:sz w:val="24"/>
            <w:szCs w:val="24"/>
            <w:rPrChange w:id="100" w:author="AUAS" w:date="2019-06-14T14:30:00Z">
              <w:rPr>
                <w:rFonts w:hint="eastAsia"/>
                <w:sz w:val="24"/>
                <w:szCs w:val="24"/>
              </w:rPr>
            </w:rPrChange>
          </w:rPr>
          <w:t>均使用同一信道通信，设备不能同时</w:t>
        </w:r>
      </w:ins>
      <w:ins w:id="101" w:author="AUAS" w:date="2019-06-14T14:19:00Z">
        <w:r w:rsidR="00161D41" w:rsidRPr="00100A2B">
          <w:rPr>
            <w:rFonts w:asciiTheme="minorEastAsia" w:hAnsiTheme="minorEastAsia" w:hint="eastAsia"/>
            <w:sz w:val="24"/>
            <w:szCs w:val="24"/>
            <w:rPrChange w:id="102" w:author="AUAS" w:date="2019-06-14T14:30:00Z">
              <w:rPr>
                <w:rFonts w:hint="eastAsia"/>
                <w:sz w:val="24"/>
                <w:szCs w:val="24"/>
              </w:rPr>
            </w:rPrChange>
          </w:rPr>
          <w:t>为</w:t>
        </w:r>
      </w:ins>
      <w:ins w:id="103" w:author="AUAS" w:date="2019-06-14T14:18:00Z">
        <w:r w:rsidR="00161D41" w:rsidRPr="00100A2B">
          <w:rPr>
            <w:rFonts w:asciiTheme="minorEastAsia" w:hAnsiTheme="minorEastAsia" w:hint="eastAsia"/>
            <w:sz w:val="24"/>
            <w:szCs w:val="24"/>
            <w:rPrChange w:id="104" w:author="AUAS" w:date="2019-06-14T14:30:00Z">
              <w:rPr>
                <w:rFonts w:hint="eastAsia"/>
                <w:sz w:val="24"/>
                <w:szCs w:val="24"/>
              </w:rPr>
            </w:rPrChange>
          </w:rPr>
          <w:t>接收</w:t>
        </w:r>
      </w:ins>
      <w:ins w:id="105" w:author="AUAS" w:date="2019-06-14T14:19:00Z">
        <w:r w:rsidR="00161D41" w:rsidRPr="00100A2B">
          <w:rPr>
            <w:rFonts w:asciiTheme="minorEastAsia" w:hAnsiTheme="minorEastAsia" w:hint="eastAsia"/>
            <w:sz w:val="24"/>
            <w:szCs w:val="24"/>
            <w:rPrChange w:id="106" w:author="AUAS" w:date="2019-06-14T14:30:00Z">
              <w:rPr>
                <w:rFonts w:hint="eastAsia"/>
                <w:sz w:val="24"/>
                <w:szCs w:val="24"/>
              </w:rPr>
            </w:rPrChange>
          </w:rPr>
          <w:t>机</w:t>
        </w:r>
      </w:ins>
      <w:ins w:id="107" w:author="AUAS" w:date="2019-06-14T14:18:00Z">
        <w:r w:rsidR="00161D41" w:rsidRPr="00100A2B">
          <w:rPr>
            <w:rFonts w:asciiTheme="minorEastAsia" w:hAnsiTheme="minorEastAsia" w:hint="eastAsia"/>
            <w:sz w:val="24"/>
            <w:szCs w:val="24"/>
            <w:rPrChange w:id="108" w:author="AUAS" w:date="2019-06-14T14:30:00Z">
              <w:rPr>
                <w:rFonts w:hint="eastAsia"/>
                <w:sz w:val="24"/>
                <w:szCs w:val="24"/>
              </w:rPr>
            </w:rPrChange>
          </w:rPr>
          <w:t>和发送</w:t>
        </w:r>
      </w:ins>
      <w:ins w:id="109" w:author="AUAS" w:date="2019-06-14T14:19:00Z">
        <w:r w:rsidR="00161D41" w:rsidRPr="00100A2B">
          <w:rPr>
            <w:rFonts w:asciiTheme="minorEastAsia" w:hAnsiTheme="minorEastAsia" w:hint="eastAsia"/>
            <w:sz w:val="24"/>
            <w:szCs w:val="24"/>
            <w:rPrChange w:id="110" w:author="AUAS" w:date="2019-06-14T14:30:00Z">
              <w:rPr>
                <w:rFonts w:hint="eastAsia"/>
                <w:sz w:val="24"/>
                <w:szCs w:val="24"/>
              </w:rPr>
            </w:rPrChange>
          </w:rPr>
          <w:t>机</w:t>
        </w:r>
      </w:ins>
      <w:ins w:id="111" w:author="AUAS" w:date="2019-06-14T14:18:00Z">
        <w:r w:rsidR="00161D41" w:rsidRPr="00100A2B">
          <w:rPr>
            <w:rFonts w:asciiTheme="minorEastAsia" w:hAnsiTheme="minorEastAsia" w:hint="eastAsia"/>
            <w:sz w:val="24"/>
            <w:szCs w:val="24"/>
            <w:rPrChange w:id="112" w:author="AUAS" w:date="2019-06-14T14:30:00Z">
              <w:rPr>
                <w:rFonts w:hint="eastAsia"/>
                <w:sz w:val="24"/>
                <w:szCs w:val="24"/>
              </w:rPr>
            </w:rPrChange>
          </w:rPr>
          <w:t>，</w:t>
        </w:r>
      </w:ins>
      <w:ins w:id="113" w:author="AUAS" w:date="2019-06-14T14:19:00Z">
        <w:r w:rsidR="00161D41" w:rsidRPr="00100A2B">
          <w:rPr>
            <w:rFonts w:asciiTheme="minorEastAsia" w:hAnsiTheme="minorEastAsia" w:hint="eastAsia"/>
            <w:sz w:val="24"/>
            <w:szCs w:val="24"/>
            <w:rPrChange w:id="114" w:author="AUAS" w:date="2019-06-14T14:30:00Z">
              <w:rPr>
                <w:rFonts w:hint="eastAsia"/>
                <w:sz w:val="24"/>
                <w:szCs w:val="24"/>
              </w:rPr>
            </w:rPrChange>
          </w:rPr>
          <w:t>只能作为其一工作。</w:t>
        </w:r>
      </w:ins>
    </w:p>
    <w:p w:rsidR="00161D41" w:rsidRPr="00100A2B" w:rsidRDefault="00161D41" w:rsidP="005E4112">
      <w:pPr>
        <w:pStyle w:val="a3"/>
        <w:ind w:left="360" w:firstLineChars="0" w:firstLine="0"/>
        <w:jc w:val="left"/>
        <w:rPr>
          <w:ins w:id="115" w:author="AUAS" w:date="2019-06-14T14:20:00Z"/>
          <w:rFonts w:asciiTheme="minorEastAsia" w:hAnsiTheme="minorEastAsia" w:hint="eastAsia"/>
          <w:sz w:val="24"/>
          <w:szCs w:val="24"/>
          <w:rPrChange w:id="116" w:author="AUAS" w:date="2019-06-14T14:30:00Z">
            <w:rPr>
              <w:ins w:id="117" w:author="AUAS" w:date="2019-06-14T14:20:00Z"/>
              <w:rFonts w:hint="eastAsia"/>
              <w:sz w:val="24"/>
              <w:szCs w:val="24"/>
            </w:rPr>
          </w:rPrChange>
        </w:rPr>
      </w:pPr>
    </w:p>
    <w:p w:rsidR="00100A2B" w:rsidRDefault="00161D41" w:rsidP="005E4112">
      <w:pPr>
        <w:pStyle w:val="a3"/>
        <w:ind w:left="360" w:firstLineChars="0" w:firstLine="0"/>
        <w:jc w:val="left"/>
        <w:rPr>
          <w:ins w:id="118" w:author="AUAS" w:date="2019-06-14T14:31:00Z"/>
          <w:rFonts w:asciiTheme="minorEastAsia" w:hAnsiTheme="minorEastAsia"/>
          <w:sz w:val="24"/>
          <w:szCs w:val="24"/>
        </w:rPr>
      </w:pPr>
      <w:ins w:id="119" w:author="AUAS" w:date="2019-06-14T14:20:00Z">
        <w:r w:rsidRPr="00100A2B">
          <w:rPr>
            <w:rFonts w:asciiTheme="minorEastAsia" w:hAnsiTheme="minorEastAsia" w:hint="eastAsia"/>
            <w:sz w:val="24"/>
            <w:szCs w:val="24"/>
            <w:rPrChange w:id="120" w:author="AUAS" w:date="2019-06-14T14:30:00Z">
              <w:rPr>
                <w:rFonts w:hint="eastAsia"/>
                <w:sz w:val="24"/>
                <w:szCs w:val="24"/>
              </w:rPr>
            </w:rPrChange>
          </w:rPr>
          <w:t>问题：</w:t>
        </w:r>
      </w:ins>
    </w:p>
    <w:p w:rsidR="00100A2B" w:rsidRPr="00100A2B" w:rsidRDefault="003079C4" w:rsidP="005E4112">
      <w:pPr>
        <w:pStyle w:val="a3"/>
        <w:ind w:left="360" w:firstLineChars="0" w:firstLine="0"/>
        <w:jc w:val="left"/>
        <w:rPr>
          <w:ins w:id="121" w:author="AUAS" w:date="2019-06-14T14:26:00Z"/>
          <w:rFonts w:asciiTheme="minorEastAsia" w:hAnsiTheme="minorEastAsia"/>
          <w:sz w:val="24"/>
          <w:szCs w:val="24"/>
          <w:rPrChange w:id="122" w:author="AUAS" w:date="2019-06-14T14:30:00Z">
            <w:rPr>
              <w:ins w:id="123" w:author="AUAS" w:date="2019-06-14T14:26:00Z"/>
              <w:sz w:val="24"/>
              <w:szCs w:val="24"/>
            </w:rPr>
          </w:rPrChange>
        </w:rPr>
      </w:pPr>
      <w:ins w:id="124" w:author="AUAS" w:date="2019-06-14T14:34:00Z">
        <w:r>
          <w:rPr>
            <w:rFonts w:asciiTheme="minorEastAsia" w:hAnsiTheme="minorEastAsia" w:hint="eastAsia"/>
            <w:sz w:val="24"/>
            <w:szCs w:val="24"/>
          </w:rPr>
          <w:t>（</w:t>
        </w:r>
      </w:ins>
      <w:ins w:id="125" w:author="AUAS" w:date="2019-06-14T14:31:00Z">
        <w:r w:rsidR="00100A2B">
          <w:rPr>
            <w:rFonts w:asciiTheme="minorEastAsia" w:hAnsiTheme="minorEastAsia" w:hint="eastAsia"/>
            <w:sz w:val="24"/>
            <w:szCs w:val="24"/>
          </w:rPr>
          <w:t>1</w:t>
        </w:r>
      </w:ins>
      <w:ins w:id="126" w:author="AUAS" w:date="2019-06-14T14:34:00Z">
        <w:r>
          <w:rPr>
            <w:rFonts w:asciiTheme="minorEastAsia" w:hAnsiTheme="minorEastAsia" w:hint="eastAsia"/>
            <w:sz w:val="24"/>
            <w:szCs w:val="24"/>
          </w:rPr>
          <w:t>）</w:t>
        </w:r>
      </w:ins>
      <w:ins w:id="127" w:author="AUAS" w:date="2019-06-14T14:20:00Z">
        <w:r w:rsidR="00161D41" w:rsidRPr="00100A2B">
          <w:rPr>
            <w:rFonts w:asciiTheme="minorEastAsia" w:hAnsiTheme="minorEastAsia" w:hint="eastAsia"/>
            <w:sz w:val="24"/>
            <w:szCs w:val="24"/>
            <w:rPrChange w:id="128" w:author="AUAS" w:date="2019-06-14T14:30:00Z">
              <w:rPr>
                <w:rFonts w:hint="eastAsia"/>
                <w:sz w:val="24"/>
                <w:szCs w:val="24"/>
              </w:rPr>
            </w:rPrChange>
          </w:rPr>
          <w:t>现在四台</w:t>
        </w:r>
      </w:ins>
      <w:ins w:id="129" w:author="AUAS" w:date="2019-06-14T14:21:00Z">
        <w:r w:rsidR="00161D41" w:rsidRPr="00100A2B">
          <w:rPr>
            <w:rFonts w:asciiTheme="minorEastAsia" w:hAnsiTheme="minorEastAsia" w:hint="eastAsia"/>
            <w:sz w:val="24"/>
            <w:szCs w:val="24"/>
            <w:rPrChange w:id="130" w:author="AUAS" w:date="2019-06-14T14:30:00Z">
              <w:rPr>
                <w:rFonts w:hint="eastAsia"/>
                <w:sz w:val="24"/>
                <w:szCs w:val="24"/>
              </w:rPr>
            </w:rPrChange>
          </w:rPr>
          <w:t>设备可</w:t>
        </w:r>
      </w:ins>
      <w:ins w:id="131" w:author="AUAS" w:date="2019-06-14T14:40:00Z">
        <w:r w:rsidR="008039EA">
          <w:rPr>
            <w:rFonts w:asciiTheme="minorEastAsia" w:hAnsiTheme="minorEastAsia" w:hint="eastAsia"/>
            <w:sz w:val="24"/>
            <w:szCs w:val="24"/>
          </w:rPr>
          <w:t>作为</w:t>
        </w:r>
      </w:ins>
      <w:ins w:id="132" w:author="AUAS" w:date="2019-06-14T14:41:00Z">
        <w:r w:rsidR="008039EA">
          <w:rPr>
            <w:rFonts w:asciiTheme="minorEastAsia" w:hAnsiTheme="minorEastAsia" w:hint="eastAsia"/>
            <w:sz w:val="24"/>
            <w:szCs w:val="24"/>
          </w:rPr>
          <w:t>接收机或发送机</w:t>
        </w:r>
      </w:ins>
      <w:bookmarkStart w:id="133" w:name="_GoBack"/>
      <w:bookmarkEnd w:id="133"/>
      <w:ins w:id="134" w:author="AUAS" w:date="2019-06-14T14:21:00Z">
        <w:r w:rsidR="00161D41" w:rsidRPr="00100A2B">
          <w:rPr>
            <w:rFonts w:asciiTheme="minorEastAsia" w:hAnsiTheme="minorEastAsia" w:hint="eastAsia"/>
            <w:sz w:val="24"/>
            <w:szCs w:val="24"/>
            <w:rPrChange w:id="135" w:author="AUAS" w:date="2019-06-14T14:30:00Z">
              <w:rPr>
                <w:rFonts w:hint="eastAsia"/>
                <w:sz w:val="24"/>
                <w:szCs w:val="24"/>
              </w:rPr>
            </w:rPrChange>
          </w:rPr>
          <w:t>使用同一个信道互相通信</w:t>
        </w:r>
      </w:ins>
      <w:ins w:id="136" w:author="AUAS" w:date="2019-06-14T14:22:00Z">
        <w:r w:rsidR="00161D41" w:rsidRPr="00100A2B">
          <w:rPr>
            <w:rFonts w:asciiTheme="minorEastAsia" w:hAnsiTheme="minorEastAsia" w:hint="eastAsia"/>
            <w:sz w:val="24"/>
            <w:szCs w:val="24"/>
            <w:rPrChange w:id="137" w:author="AUAS" w:date="2019-06-14T14:30:00Z">
              <w:rPr>
                <w:rFonts w:hint="eastAsia"/>
                <w:sz w:val="24"/>
                <w:szCs w:val="24"/>
              </w:rPr>
            </w:rPrChange>
          </w:rPr>
          <w:t>，按照上述方案的描述，是否</w:t>
        </w:r>
        <w:r w:rsidR="00100A2B" w:rsidRPr="00100A2B">
          <w:rPr>
            <w:rFonts w:asciiTheme="minorEastAsia" w:hAnsiTheme="minorEastAsia" w:hint="eastAsia"/>
            <w:sz w:val="24"/>
            <w:szCs w:val="24"/>
            <w:rPrChange w:id="138" w:author="AUAS" w:date="2019-06-14T14:30:00Z">
              <w:rPr>
                <w:rFonts w:hint="eastAsia"/>
                <w:sz w:val="24"/>
                <w:szCs w:val="24"/>
              </w:rPr>
            </w:rPrChange>
          </w:rPr>
          <w:t>已经组建成了一个mesh网络？</w:t>
        </w:r>
      </w:ins>
    </w:p>
    <w:p w:rsidR="00100A2B" w:rsidRDefault="003079C4" w:rsidP="005E4112">
      <w:pPr>
        <w:pStyle w:val="a3"/>
        <w:ind w:left="360" w:firstLineChars="0" w:firstLine="0"/>
        <w:jc w:val="left"/>
        <w:rPr>
          <w:ins w:id="139" w:author="AUAS" w:date="2019-06-14T14:31:00Z"/>
          <w:rFonts w:asciiTheme="minorEastAsia" w:hAnsiTheme="minorEastAsia"/>
          <w:sz w:val="24"/>
          <w:szCs w:val="24"/>
        </w:rPr>
      </w:pPr>
      <w:ins w:id="140" w:author="AUAS" w:date="2019-06-14T14:34:00Z">
        <w:r>
          <w:rPr>
            <w:rFonts w:asciiTheme="minorEastAsia" w:hAnsiTheme="minorEastAsia" w:hint="eastAsia"/>
            <w:sz w:val="24"/>
            <w:szCs w:val="24"/>
          </w:rPr>
          <w:t>（2）</w:t>
        </w:r>
      </w:ins>
      <w:ins w:id="141" w:author="AUAS" w:date="2019-06-14T14:28:00Z">
        <w:r w:rsidR="00100A2B" w:rsidRPr="00100A2B">
          <w:rPr>
            <w:rFonts w:asciiTheme="minorEastAsia" w:hAnsiTheme="minorEastAsia" w:hint="eastAsia"/>
            <w:sz w:val="24"/>
            <w:szCs w:val="24"/>
            <w:rPrChange w:id="142" w:author="AUAS" w:date="2019-06-14T14:30:00Z">
              <w:rPr>
                <w:rFonts w:hint="eastAsia"/>
                <w:sz w:val="24"/>
                <w:szCs w:val="24"/>
              </w:rPr>
            </w:rPrChange>
          </w:rPr>
          <w:t>按照CSI监控模式</w:t>
        </w:r>
      </w:ins>
      <w:ins w:id="143" w:author="AUAS" w:date="2019-06-14T14:29:00Z">
        <w:r w:rsidR="00100A2B" w:rsidRPr="00100A2B">
          <w:rPr>
            <w:rFonts w:asciiTheme="minorEastAsia" w:hAnsiTheme="minorEastAsia" w:hint="eastAsia"/>
            <w:sz w:val="24"/>
            <w:szCs w:val="24"/>
            <w:rPrChange w:id="144" w:author="AUAS" w:date="2019-06-14T14:30:00Z">
              <w:rPr>
                <w:rFonts w:hint="eastAsia"/>
                <w:sz w:val="24"/>
                <w:szCs w:val="24"/>
              </w:rPr>
            </w:rPrChange>
          </w:rPr>
          <w:t>的</w:t>
        </w:r>
      </w:ins>
      <w:ins w:id="145" w:author="AUAS" w:date="2019-06-14T14:28:00Z">
        <w:r w:rsidR="00100A2B" w:rsidRPr="00100A2B">
          <w:rPr>
            <w:rFonts w:asciiTheme="minorEastAsia" w:hAnsiTheme="minorEastAsia" w:hint="eastAsia"/>
            <w:sz w:val="24"/>
            <w:szCs w:val="24"/>
            <w:rPrChange w:id="146" w:author="AUAS" w:date="2019-06-14T14:30:00Z">
              <w:rPr>
                <w:rFonts w:hint="eastAsia"/>
                <w:sz w:val="24"/>
                <w:szCs w:val="24"/>
              </w:rPr>
            </w:rPrChange>
          </w:rPr>
          <w:t>代码</w:t>
        </w:r>
      </w:ins>
      <w:ins w:id="147" w:author="AUAS" w:date="2019-06-14T14:29:00Z">
        <w:r w:rsidR="00100A2B" w:rsidRPr="00100A2B">
          <w:rPr>
            <w:rFonts w:asciiTheme="minorEastAsia" w:hAnsiTheme="minorEastAsia" w:hint="eastAsia"/>
            <w:sz w:val="24"/>
            <w:szCs w:val="24"/>
            <w:rPrChange w:id="148" w:author="AUAS" w:date="2019-06-14T14:30:00Z">
              <w:rPr>
                <w:rFonts w:hint="eastAsia"/>
                <w:sz w:val="24"/>
                <w:szCs w:val="24"/>
              </w:rPr>
            </w:rPrChange>
          </w:rPr>
          <w:t>，发送和接收都需要重新更改、加载驱动的配置，这样无法</w:t>
        </w:r>
      </w:ins>
      <w:ins w:id="149" w:author="AUAS" w:date="2019-06-14T14:30:00Z">
        <w:r w:rsidR="00100A2B" w:rsidRPr="00100A2B">
          <w:rPr>
            <w:rFonts w:asciiTheme="minorEastAsia" w:hAnsiTheme="minorEastAsia" w:hint="eastAsia"/>
            <w:sz w:val="24"/>
            <w:szCs w:val="24"/>
            <w:rPrChange w:id="150" w:author="AUAS" w:date="2019-06-14T14:30:00Z">
              <w:rPr>
                <w:rFonts w:hint="eastAsia"/>
                <w:sz w:val="24"/>
                <w:szCs w:val="24"/>
              </w:rPr>
            </w:rPrChange>
          </w:rPr>
          <w:t>同时作为接收机和发送机。</w:t>
        </w:r>
      </w:ins>
      <w:ins w:id="151" w:author="AUAS" w:date="2019-06-14T14:31:00Z">
        <w:r w:rsidR="00100A2B">
          <w:rPr>
            <w:rFonts w:asciiTheme="minorEastAsia" w:hAnsiTheme="minorEastAsia" w:hint="eastAsia"/>
            <w:sz w:val="24"/>
            <w:szCs w:val="24"/>
          </w:rPr>
          <w:t>是否可以更改代码？</w:t>
        </w:r>
      </w:ins>
      <w:ins w:id="152" w:author="AUAS" w:date="2019-06-14T14:40:00Z">
        <w:r w:rsidR="008039EA">
          <w:rPr>
            <w:rFonts w:asciiTheme="minorEastAsia" w:hAnsiTheme="minorEastAsia" w:hint="eastAsia"/>
            <w:sz w:val="24"/>
            <w:szCs w:val="24"/>
          </w:rPr>
          <w:t>（应该是不行的）</w:t>
        </w:r>
      </w:ins>
    </w:p>
    <w:p w:rsidR="003079C4" w:rsidRDefault="003079C4" w:rsidP="005E4112">
      <w:pPr>
        <w:pStyle w:val="a3"/>
        <w:ind w:left="360" w:firstLineChars="0" w:firstLine="0"/>
        <w:jc w:val="left"/>
        <w:rPr>
          <w:ins w:id="153" w:author="AUAS" w:date="2019-06-14T14:36:00Z"/>
          <w:rFonts w:asciiTheme="minorEastAsia" w:hAnsiTheme="minorEastAsia"/>
          <w:sz w:val="24"/>
          <w:szCs w:val="24"/>
        </w:rPr>
      </w:pPr>
      <w:ins w:id="154" w:author="AUAS" w:date="2019-06-14T14:34:00Z">
        <w:r>
          <w:rPr>
            <w:rFonts w:asciiTheme="minorEastAsia" w:hAnsiTheme="minorEastAsia" w:hint="eastAsia"/>
            <w:sz w:val="24"/>
            <w:szCs w:val="24"/>
          </w:rPr>
          <w:t>（3）</w:t>
        </w:r>
      </w:ins>
      <w:ins w:id="155" w:author="AUAS" w:date="2019-06-14T14:31:00Z">
        <w:r w:rsidR="00100A2B">
          <w:rPr>
            <w:rFonts w:asciiTheme="minorEastAsia" w:hAnsiTheme="minorEastAsia" w:hint="eastAsia"/>
            <w:sz w:val="24"/>
            <w:szCs w:val="24"/>
          </w:rPr>
          <w:t>若无法更改代码，那么</w:t>
        </w:r>
      </w:ins>
      <w:ins w:id="156" w:author="AUAS" w:date="2019-06-14T14:35:00Z">
        <w:r>
          <w:rPr>
            <w:rFonts w:asciiTheme="minorEastAsia" w:hAnsiTheme="minorEastAsia" w:hint="eastAsia"/>
            <w:sz w:val="24"/>
            <w:szCs w:val="24"/>
          </w:rPr>
          <w:t>确定一个状态信息变量，</w:t>
        </w:r>
        <w:proofErr w:type="gramStart"/>
        <w:r>
          <w:rPr>
            <w:rFonts w:asciiTheme="minorEastAsia" w:hAnsiTheme="minorEastAsia" w:hint="eastAsia"/>
            <w:sz w:val="24"/>
            <w:szCs w:val="24"/>
          </w:rPr>
          <w:t>当状态</w:t>
        </w:r>
        <w:proofErr w:type="gramEnd"/>
        <w:r>
          <w:rPr>
            <w:rFonts w:asciiTheme="minorEastAsia" w:hAnsiTheme="minorEastAsia" w:hint="eastAsia"/>
            <w:sz w:val="24"/>
            <w:szCs w:val="24"/>
          </w:rPr>
          <w:t>信息改变时，切换工作状态</w:t>
        </w:r>
      </w:ins>
      <w:ins w:id="157" w:author="AUAS" w:date="2019-06-14T14:40:00Z">
        <w:r w:rsidR="008039EA">
          <w:rPr>
            <w:rFonts w:asciiTheme="minorEastAsia" w:hAnsiTheme="minorEastAsia" w:hint="eastAsia"/>
            <w:sz w:val="24"/>
            <w:szCs w:val="24"/>
          </w:rPr>
          <w:t>。（老师推荐）</w:t>
        </w:r>
      </w:ins>
    </w:p>
    <w:p w:rsidR="007B513F" w:rsidRPr="00100A2B" w:rsidDel="0051033E" w:rsidRDefault="007B513F" w:rsidP="005E4112">
      <w:pPr>
        <w:pStyle w:val="a3"/>
        <w:ind w:left="360" w:firstLineChars="0" w:firstLine="0"/>
        <w:jc w:val="left"/>
        <w:rPr>
          <w:del w:id="158" w:author="AUAS" w:date="2019-05-05T16:19:00Z"/>
          <w:rFonts w:asciiTheme="minorEastAsia" w:hAnsiTheme="minorEastAsia"/>
          <w:sz w:val="24"/>
          <w:szCs w:val="24"/>
          <w:rPrChange w:id="159" w:author="AUAS" w:date="2019-06-14T14:30:00Z">
            <w:rPr>
              <w:del w:id="160" w:author="AUAS" w:date="2019-05-05T16:19:00Z"/>
              <w:sz w:val="24"/>
              <w:szCs w:val="24"/>
            </w:rPr>
          </w:rPrChange>
        </w:rPr>
      </w:pPr>
      <w:del w:id="161" w:author="AUAS" w:date="2019-05-05T16:19:00Z">
        <w:r w:rsidRPr="00100A2B" w:rsidDel="0051033E">
          <w:rPr>
            <w:rFonts w:asciiTheme="minorEastAsia" w:hAnsiTheme="minorEastAsia" w:hint="eastAsia"/>
            <w:sz w:val="24"/>
            <w:szCs w:val="24"/>
            <w:rPrChange w:id="162" w:author="AUAS" w:date="2019-06-14T14:30:00Z">
              <w:rPr>
                <w:rFonts w:hint="eastAsia"/>
                <w:sz w:val="24"/>
                <w:szCs w:val="24"/>
              </w:rPr>
            </w:rPrChange>
          </w:rPr>
          <w:delText>预解决方案：从另一台电脑重新下载新的未配置的csitool，并拷贝到34电脑，代替git克隆步骤。</w:delText>
        </w:r>
      </w:del>
    </w:p>
    <w:p w:rsidR="007B513F" w:rsidRPr="00100A2B" w:rsidRDefault="007B513F" w:rsidP="005E4112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  <w:rPrChange w:id="163" w:author="AUAS" w:date="2019-06-14T14:30:00Z">
            <w:rPr>
              <w:sz w:val="24"/>
              <w:szCs w:val="24"/>
            </w:rPr>
          </w:rPrChange>
        </w:rPr>
      </w:pPr>
      <w:del w:id="164" w:author="AUAS" w:date="2019-05-05T16:19:00Z">
        <w:r w:rsidRPr="00100A2B" w:rsidDel="0051033E">
          <w:rPr>
            <mc:AlternateContent>
              <mc:Choice Requires="w16se">
                <w:rFonts w:ascii="宋体" w:eastAsia="宋体" w:hAnsi="宋体" w:hint="eastAsia"/>
              </mc:Choice>
              <mc:Fallback>
                <w:rFonts w:ascii="宋体" w:eastAsia="宋体" w:hAnsi="宋体" w:cs="宋体" w:hint="eastAsia"/>
              </mc:Fallback>
            </mc:AlternateContent>
            <w:sz w:val="24"/>
            <w:szCs w:val="24"/>
            <w:rPrChange w:id="165" w:author="AUAS" w:date="2019-06-14T14:30:00Z">
              <w:rPr>
                <mc:AlternateContent>
                  <mc:Choice Requires="w16se">
                    <w:rFonts w:hint="eastAsia"/>
                  </mc:Choice>
                  <mc:Fallback>
                    <w:rFonts w:ascii="宋体" w:eastAsia="宋体" w:hAnsi="宋体" w:cs="宋体" w:hint="eastAsia"/>
                  </mc:Fallback>
                </mc:AlternateContent>
                <w:sz w:val="24"/>
                <w:szCs w:val="24"/>
              </w:rPr>
            </w:rPrChange>
          </w:rPr>
          <mc:AlternateContent>
            <mc:Choice Requires="w16se">
              <w16se:symEx w16se:font="宋体" w16se:char="2461"/>
            </mc:Choice>
            <mc:Fallback>
              <w:delText>②</w:delText>
            </mc:Fallback>
          </mc:AlternateContent>
        </w:r>
        <w:r w:rsidRPr="00100A2B" w:rsidDel="0051033E">
          <w:rPr>
            <w:rFonts w:ascii="宋体" w:eastAsia="宋体" w:hAnsi="宋体" w:hint="eastAsia"/>
            <w:sz w:val="24"/>
            <w:szCs w:val="24"/>
            <w:rPrChange w:id="166" w:author="AUAS" w:date="2019-06-14T14:30:00Z">
              <w:rPr>
                <w:rFonts w:hint="eastAsia"/>
                <w:sz w:val="24"/>
                <w:szCs w:val="24"/>
              </w:rPr>
            </w:rPrChange>
          </w:rPr>
          <w:delText>54电脑无法使用AP模式获取csi数据：连接手机热点无法获取数据、连接实验室的无线网络无法获取数据。</w:delText>
        </w:r>
      </w:del>
    </w:p>
    <w:sectPr w:rsidR="007B513F" w:rsidRPr="00100A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9A5310"/>
    <w:multiLevelType w:val="hybridMultilevel"/>
    <w:tmpl w:val="27B01742"/>
    <w:lvl w:ilvl="0" w:tplc="5D8C20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UAS">
    <w15:presenceInfo w15:providerId="None" w15:userId="AUA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040"/>
    <w:rsid w:val="00100A2B"/>
    <w:rsid w:val="00161D41"/>
    <w:rsid w:val="001F581D"/>
    <w:rsid w:val="003079C4"/>
    <w:rsid w:val="0051033E"/>
    <w:rsid w:val="005A0E19"/>
    <w:rsid w:val="005E4112"/>
    <w:rsid w:val="006D5C99"/>
    <w:rsid w:val="007B513F"/>
    <w:rsid w:val="008039EA"/>
    <w:rsid w:val="00942A19"/>
    <w:rsid w:val="00C61040"/>
    <w:rsid w:val="00D34C0D"/>
    <w:rsid w:val="00D55A9F"/>
    <w:rsid w:val="00D5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D66F9"/>
  <w15:chartTrackingRefBased/>
  <w15:docId w15:val="{29056933-BD99-45B3-B150-09C5E72F0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1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AUAS</dc:creator>
  <cp:keywords/>
  <dc:description/>
  <cp:lastModifiedBy>AUAS</cp:lastModifiedBy>
  <cp:revision>6</cp:revision>
  <dcterms:created xsi:type="dcterms:W3CDTF">2019-05-26T03:32:00Z</dcterms:created>
  <dcterms:modified xsi:type="dcterms:W3CDTF">2019-06-14T06:41:00Z</dcterms:modified>
</cp:coreProperties>
</file>